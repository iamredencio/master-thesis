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3FD7" w14:textId="77777777" w:rsidR="00866C03" w:rsidRPr="00E90BFB" w:rsidRDefault="003211F8" w:rsidP="007A3D72">
      <w:pPr>
        <w:pStyle w:val="NoSpacing"/>
        <w:rPr>
          <w:b/>
        </w:rPr>
      </w:pPr>
      <w:r w:rsidRPr="00E90BFB">
        <w:rPr>
          <w:b/>
        </w:rPr>
        <w:t xml:space="preserve">Predicting career path of NBA players </w:t>
      </w:r>
    </w:p>
    <w:p w14:paraId="20B6256D" w14:textId="77777777" w:rsidR="003211F8" w:rsidRDefault="003211F8" w:rsidP="007A3D72">
      <w:pPr>
        <w:pStyle w:val="NoSpacing"/>
      </w:pPr>
    </w:p>
    <w:p w14:paraId="06C69174" w14:textId="1D95ABE8" w:rsidR="007A3D72" w:rsidRDefault="00571E99" w:rsidP="007A3D72">
      <w:pPr>
        <w:pStyle w:val="NoSpacing"/>
      </w:pPr>
      <w:moveToRangeStart w:id="0" w:author="Jozefzoon, O.R. (Redencio)" w:date="2018-01-26T11:22:00Z" w:name="move504729090"/>
      <w:commentRangeStart w:id="1"/>
      <w:commentRangeStart w:id="2"/>
      <w:moveTo w:id="3" w:author="Jozefzoon, O.R. (Redencio)" w:date="2018-01-26T11:22:00Z">
        <w:r>
          <w:t>Baseball has made much progress with the application of advanced statistics to the available data in comparison with basketball</w:t>
        </w:r>
        <w:commentRangeEnd w:id="1"/>
        <w:r>
          <w:rPr>
            <w:rStyle w:val="CommentReference"/>
          </w:rPr>
          <w:commentReference w:id="1"/>
        </w:r>
      </w:moveTo>
      <w:commentRangeEnd w:id="2"/>
      <w:r w:rsidR="00EC1BE5">
        <w:rPr>
          <w:rStyle w:val="CommentReference"/>
        </w:rPr>
        <w:commentReference w:id="2"/>
      </w:r>
      <w:moveTo w:id="4" w:author="Jozefzoon, O.R. (Redencio)" w:date="2018-01-26T11:22:00Z">
        <w:r>
          <w:t xml:space="preserve">. </w:t>
        </w:r>
      </w:moveTo>
      <w:moveToRangeEnd w:id="0"/>
      <w:r w:rsidR="003211F8" w:rsidRPr="00593752">
        <w:t>Much research has been conducted to predict the career path of Major League Baseball (M</w:t>
      </w:r>
      <w:del w:id="5" w:author="Jozefzoon, O.R. (Redencio)" w:date="2018-01-26T11:34:00Z">
        <w:r w:rsidR="003211F8" w:rsidRPr="00593752" w:rsidDel="00D97760">
          <w:delText>B</w:delText>
        </w:r>
      </w:del>
      <w:r w:rsidR="003211F8" w:rsidRPr="00593752">
        <w:t>L</w:t>
      </w:r>
      <w:ins w:id="6" w:author="Jozefzoon, O.R. (Redencio)" w:date="2018-01-26T11:34:00Z">
        <w:r w:rsidR="00D97760">
          <w:t>B</w:t>
        </w:r>
      </w:ins>
      <w:r w:rsidR="003211F8" w:rsidRPr="00593752">
        <w:t xml:space="preserve">) players. These researches focus on the usage of labeled data, such as salaries and physical </w:t>
      </w:r>
      <w:commentRangeStart w:id="7"/>
      <w:del w:id="8" w:author="Jozefzoon, O.R. (Redencio)" w:date="2018-01-26T11:21:00Z">
        <w:r w:rsidR="003211F8" w:rsidRPr="00593752" w:rsidDel="00571E99">
          <w:delText xml:space="preserve">properties </w:delText>
        </w:r>
      </w:del>
      <w:commentRangeEnd w:id="7"/>
      <w:ins w:id="9" w:author="Jozefzoon, O.R. (Redencio)" w:date="2018-01-26T11:21:00Z">
        <w:r>
          <w:t>attributes</w:t>
        </w:r>
        <w:r w:rsidRPr="00593752">
          <w:t xml:space="preserve"> </w:t>
        </w:r>
      </w:ins>
      <w:r w:rsidR="00B0547C">
        <w:rPr>
          <w:rStyle w:val="CommentReference"/>
        </w:rPr>
        <w:commentReference w:id="7"/>
      </w:r>
      <w:r w:rsidR="003211F8" w:rsidRPr="00593752">
        <w:t xml:space="preserve">of </w:t>
      </w:r>
      <w:r w:rsidR="00786CB5">
        <w:t>a</w:t>
      </w:r>
      <w:r w:rsidR="003211F8" w:rsidRPr="00593752">
        <w:t xml:space="preserve"> player</w:t>
      </w:r>
      <w:r w:rsidR="00242243">
        <w:t xml:space="preserve">. </w:t>
      </w:r>
      <w:r w:rsidR="003211F8" w:rsidRPr="00593752">
        <w:t xml:space="preserve"> </w:t>
      </w:r>
      <w:r w:rsidR="00786CB5">
        <w:t>L</w:t>
      </w:r>
      <w:r w:rsidR="003211F8" w:rsidRPr="00593752">
        <w:t>inear regression models were applied</w:t>
      </w:r>
      <w:r w:rsidR="00786CB5">
        <w:t xml:space="preserve"> on this data</w:t>
      </w:r>
      <w:r w:rsidR="00242243">
        <w:t xml:space="preserve"> in order to predict the career path, i.e success, of a player</w:t>
      </w:r>
      <w:r w:rsidR="003211F8" w:rsidRPr="00593752">
        <w:t xml:space="preserve">. This led to models that were </w:t>
      </w:r>
      <w:r w:rsidR="00786CB5">
        <w:t>reasonably</w:t>
      </w:r>
      <w:r w:rsidR="003211F8" w:rsidRPr="00593752">
        <w:t xml:space="preserve"> able to predict the trajectory of a</w:t>
      </w:r>
      <w:r w:rsidR="00786CB5">
        <w:t xml:space="preserve"> MLB</w:t>
      </w:r>
      <w:r w:rsidR="003211F8" w:rsidRPr="00593752">
        <w:t xml:space="preserve"> player. </w:t>
      </w:r>
      <w:moveFromRangeStart w:id="10" w:author="Jozefzoon, O.R. (Redencio)" w:date="2018-01-26T11:22:00Z" w:name="move504729090"/>
      <w:commentRangeStart w:id="11"/>
      <w:moveFrom w:id="12" w:author="Jozefzoon, O.R. (Redencio)" w:date="2018-01-26T11:22:00Z">
        <w:r w:rsidR="00242243" w:rsidDel="00571E99">
          <w:t>Baseball has made much progress with the application of advanced statistics to the available data in comparison with basketball</w:t>
        </w:r>
        <w:commentRangeEnd w:id="11"/>
        <w:r w:rsidR="00B0547C" w:rsidDel="00571E99">
          <w:rPr>
            <w:rStyle w:val="CommentReference"/>
          </w:rPr>
          <w:commentReference w:id="11"/>
        </w:r>
        <w:r w:rsidR="00242243" w:rsidDel="00571E99">
          <w:t xml:space="preserve">. </w:t>
        </w:r>
      </w:moveFrom>
      <w:moveFromRangeEnd w:id="10"/>
      <w:r w:rsidR="00242243">
        <w:t>The latter has barely scratched the surface</w:t>
      </w:r>
      <w:r w:rsidR="00786CB5">
        <w:t xml:space="preserve"> with this analysis</w:t>
      </w:r>
      <w:r w:rsidR="00242243">
        <w:t xml:space="preserve"> and with the growing availability of data </w:t>
      </w:r>
      <w:r w:rsidR="007A3D72">
        <w:t xml:space="preserve">an increase in interests has occurred leading to the </w:t>
      </w:r>
      <w:ins w:id="13" w:author="Jozefzoon, O.R. (Redencio)" w:date="2018-01-26T11:23:00Z">
        <w:r w:rsidRPr="00593752">
          <w:t xml:space="preserve">National Basketball Association </w:t>
        </w:r>
        <w:r>
          <w:t>(</w:t>
        </w:r>
      </w:ins>
      <w:r w:rsidR="007A3D72">
        <w:t>NBA</w:t>
      </w:r>
      <w:ins w:id="14" w:author="Jozefzoon, O.R. (Redencio)" w:date="2018-01-26T11:23:00Z">
        <w:r>
          <w:t xml:space="preserve">) </w:t>
        </w:r>
      </w:ins>
      <w:del w:id="15" w:author="Jozefzoon, O.R. (Redencio)" w:date="2018-01-26T11:23:00Z">
        <w:r w:rsidR="007A3D72" w:rsidDel="00571E99">
          <w:delText xml:space="preserve"> </w:delText>
        </w:r>
      </w:del>
      <w:r w:rsidR="007A3D72">
        <w:t>to published much of their available data.</w:t>
      </w:r>
    </w:p>
    <w:p w14:paraId="0AC6D43A" w14:textId="0C94354C" w:rsidR="003211F8" w:rsidRPr="00593752" w:rsidRDefault="003211F8" w:rsidP="007A3D72">
      <w:pPr>
        <w:pStyle w:val="NoSpacing"/>
        <w:ind w:firstLine="720"/>
      </w:pPr>
      <w:r w:rsidRPr="00593752">
        <w:t xml:space="preserve">Recent research has attempted to achieve similar results for the career path of </w:t>
      </w:r>
      <w:del w:id="16" w:author="Jozefzoon, O.R. (Redencio)" w:date="2018-01-26T11:23:00Z">
        <w:r w:rsidRPr="00593752" w:rsidDel="00571E99">
          <w:delText>National Basketba</w:delText>
        </w:r>
        <w:r w:rsidR="00EE0A4F" w:rsidRPr="00593752" w:rsidDel="00571E99">
          <w:delText>l</w:delText>
        </w:r>
        <w:r w:rsidRPr="00593752" w:rsidDel="00571E99">
          <w:delText xml:space="preserve">l </w:delText>
        </w:r>
        <w:r w:rsidR="00EE0A4F" w:rsidRPr="00593752" w:rsidDel="00571E99">
          <w:delText>Association</w:delText>
        </w:r>
        <w:r w:rsidRPr="00593752" w:rsidDel="00571E99">
          <w:delText xml:space="preserve"> (</w:delText>
        </w:r>
      </w:del>
      <w:r w:rsidRPr="00593752">
        <w:t>NBA</w:t>
      </w:r>
      <w:del w:id="17" w:author="Jozefzoon, O.R. (Redencio)" w:date="2018-01-26T11:23:00Z">
        <w:r w:rsidRPr="00593752" w:rsidDel="00571E99">
          <w:delText>)</w:delText>
        </w:r>
      </w:del>
      <w:r w:rsidR="007A3D72">
        <w:t xml:space="preserve"> players</w:t>
      </w:r>
      <w:r w:rsidR="00EE0A4F" w:rsidRPr="00593752">
        <w:t xml:space="preserve">. These </w:t>
      </w:r>
      <w:commentRangeStart w:id="18"/>
      <w:del w:id="19" w:author="Spanakis Jerry (DKE)" w:date="2018-01-26T11:09:00Z">
        <w:r w:rsidR="00EE0A4F" w:rsidRPr="00593752" w:rsidDel="00B0547C">
          <w:delText xml:space="preserve">researches </w:delText>
        </w:r>
      </w:del>
      <w:commentRangeEnd w:id="18"/>
      <w:ins w:id="20" w:author="Spanakis Jerry (DKE)" w:date="2018-01-26T11:09:00Z">
        <w:r w:rsidR="00B0547C">
          <w:t>research works</w:t>
        </w:r>
        <w:r w:rsidR="00B0547C" w:rsidRPr="00593752">
          <w:t xml:space="preserve"> </w:t>
        </w:r>
      </w:ins>
      <w:r w:rsidR="00B0547C">
        <w:rPr>
          <w:rStyle w:val="CommentReference"/>
        </w:rPr>
        <w:commentReference w:id="18"/>
      </w:r>
      <w:r w:rsidR="00EE0A4F" w:rsidRPr="00593752">
        <w:t xml:space="preserve">focus on the </w:t>
      </w:r>
      <w:del w:id="21" w:author="Spanakis Jerry (DKE)" w:date="2018-01-26T11:09:00Z">
        <w:r w:rsidR="00EE0A4F" w:rsidRPr="00593752" w:rsidDel="00B0547C">
          <w:delText xml:space="preserve">usage </w:delText>
        </w:r>
      </w:del>
      <w:ins w:id="22" w:author="Spanakis Jerry (DKE)" w:date="2018-01-26T11:09:00Z">
        <w:r w:rsidR="00B0547C">
          <w:t>use</w:t>
        </w:r>
        <w:r w:rsidR="00B0547C" w:rsidRPr="00593752">
          <w:t xml:space="preserve"> </w:t>
        </w:r>
      </w:ins>
      <w:r w:rsidR="00EE0A4F" w:rsidRPr="00593752">
        <w:t>of labeled data such as number of seasons played</w:t>
      </w:r>
      <w:r w:rsidR="0001154A">
        <w:t xml:space="preserve"> [1]</w:t>
      </w:r>
      <w:r w:rsidR="007A3D72">
        <w:t>, achieving poor result</w:t>
      </w:r>
      <w:r w:rsidR="00EE0A4F" w:rsidRPr="00593752">
        <w:t xml:space="preserve"> </w:t>
      </w:r>
      <w:r w:rsidR="00593752">
        <w:t>using nearest neighbor classifications</w:t>
      </w:r>
      <w:r w:rsidR="007A3D72">
        <w:t>. Other research has attempted to use salaries as a label, which led to numerous difficultie</w:t>
      </w:r>
      <w:r w:rsidR="0001154A">
        <w:t>s</w:t>
      </w:r>
      <w:r w:rsidR="007A3D72">
        <w:t>. Not only did earlier research show that t</w:t>
      </w:r>
      <w:r w:rsidR="00593752">
        <w:t>he salaries</w:t>
      </w:r>
      <w:r w:rsidR="0001154A">
        <w:t xml:space="preserve"> [2]</w:t>
      </w:r>
      <w:r w:rsidR="007A3D72">
        <w:t xml:space="preserve"> are not a good indicator of success</w:t>
      </w:r>
      <w:r w:rsidR="0001154A">
        <w:t xml:space="preserve"> [3]</w:t>
      </w:r>
      <w:r w:rsidR="007A3D72">
        <w:t xml:space="preserve">, the salaries appeared to be less uniform </w:t>
      </w:r>
      <w:r w:rsidR="00786CB5">
        <w:t xml:space="preserve">and </w:t>
      </w:r>
      <w:commentRangeStart w:id="23"/>
      <w:del w:id="24" w:author="Jozefzoon, O.R. (Redencio)" w:date="2018-01-26T11:23:00Z">
        <w:r w:rsidR="00786CB5" w:rsidDel="00571E99">
          <w:delText xml:space="preserve">present </w:delText>
        </w:r>
        <w:commentRangeEnd w:id="23"/>
        <w:r w:rsidR="00B0547C" w:rsidDel="00571E99">
          <w:rPr>
            <w:rStyle w:val="CommentReference"/>
          </w:rPr>
          <w:commentReference w:id="23"/>
        </w:r>
      </w:del>
      <w:ins w:id="25" w:author="Jozefzoon, O.R. (Redencio)" w:date="2018-01-26T11:23:00Z">
        <w:r w:rsidR="00571E99">
          <w:t xml:space="preserve">available </w:t>
        </w:r>
      </w:ins>
      <w:r w:rsidR="007A3D72">
        <w:t>than expected</w:t>
      </w:r>
      <w:r w:rsidR="00242243">
        <w:t xml:space="preserve">. </w:t>
      </w:r>
      <w:ins w:id="26" w:author="Jozefzoon, O.R. (Redencio)" w:date="2018-01-26T11:24:00Z">
        <w:r w:rsidR="00571E99">
          <w:t>Due to the absence of salaries for many players in the dataset used by Shah et</w:t>
        </w:r>
      </w:ins>
      <w:ins w:id="27" w:author="Jozefzoon, O.R. (Redencio)" w:date="2018-01-26T11:25:00Z">
        <w:r w:rsidR="00571E99">
          <w:t>. al [3] the model achieved poor performance</w:t>
        </w:r>
      </w:ins>
      <w:ins w:id="28" w:author="Jozefzoon, O.R. (Redencio)" w:date="2018-01-26T11:26:00Z">
        <w:r w:rsidR="00571E99">
          <w:t xml:space="preserve">. In their future work Shah et. al proposed </w:t>
        </w:r>
      </w:ins>
      <w:ins w:id="29" w:author="Jozefzoon, O.R. (Redencio)" w:date="2018-01-26T11:27:00Z">
        <w:r w:rsidR="00571E99">
          <w:t>to solve the scarcity of the salary data before applying the models.</w:t>
        </w:r>
      </w:ins>
      <w:ins w:id="30" w:author="Jozefzoon, O.R. (Redencio)" w:date="2018-01-26T11:25:00Z">
        <w:r w:rsidR="00571E99">
          <w:t xml:space="preserve"> </w:t>
        </w:r>
      </w:ins>
      <w:r w:rsidR="00242243">
        <w:t>Research conducted by Moxley et al. (2014)</w:t>
      </w:r>
      <w:r w:rsidR="0001154A">
        <w:t xml:space="preserve"> [4]</w:t>
      </w:r>
      <w:r w:rsidR="00242243">
        <w:t xml:space="preserve"> defines career success as </w:t>
      </w:r>
      <w:commentRangeStart w:id="31"/>
      <w:commentRangeStart w:id="32"/>
      <w:r w:rsidR="00242243">
        <w:t xml:space="preserve">a </w:t>
      </w:r>
      <w:del w:id="33" w:author="Jozefzoon, O.R. (Redencio)" w:date="2018-01-26T11:50:00Z">
        <w:r w:rsidR="00242243" w:rsidDel="00A45F30">
          <w:delText xml:space="preserve">result </w:delText>
        </w:r>
      </w:del>
      <w:commentRangeEnd w:id="31"/>
      <w:commentRangeEnd w:id="32"/>
      <w:ins w:id="34" w:author="Jozefzoon, O.R. (Redencio)" w:date="2018-01-26T11:50:00Z">
        <w:r w:rsidR="00A45F30">
          <w:t>consequence</w:t>
        </w:r>
        <w:r w:rsidR="00A45F30">
          <w:t xml:space="preserve"> </w:t>
        </w:r>
      </w:ins>
      <w:r w:rsidR="00B0547C">
        <w:rPr>
          <w:rStyle w:val="CommentReference"/>
        </w:rPr>
        <w:commentReference w:id="31"/>
      </w:r>
      <w:r w:rsidR="00EC1BE5">
        <w:rPr>
          <w:rStyle w:val="CommentReference"/>
        </w:rPr>
        <w:commentReference w:id="32"/>
      </w:r>
      <w:r w:rsidR="00242243">
        <w:t xml:space="preserve">from past performance. </w:t>
      </w:r>
    </w:p>
    <w:p w14:paraId="08C87AAF" w14:textId="77777777" w:rsidR="00EE0A4F" w:rsidRPr="00593752" w:rsidRDefault="00EE0A4F" w:rsidP="007A3D72">
      <w:pPr>
        <w:pStyle w:val="NoSpacing"/>
      </w:pPr>
    </w:p>
    <w:p w14:paraId="0E17353D" w14:textId="47427B2C" w:rsidR="005F3707" w:rsidRDefault="00EE0A4F" w:rsidP="007A3D72">
      <w:pPr>
        <w:pStyle w:val="NoSpacing"/>
        <w:rPr>
          <w:ins w:id="35" w:author="Spanakis Jerry (DKE)" w:date="2018-01-26T11:14:00Z"/>
        </w:rPr>
      </w:pPr>
      <w:r w:rsidRPr="00593752">
        <w:t xml:space="preserve">This thesis </w:t>
      </w:r>
      <w:r w:rsidR="00593752" w:rsidRPr="00593752">
        <w:t xml:space="preserve">proposes to apply </w:t>
      </w:r>
      <w:commentRangeStart w:id="36"/>
      <w:commentRangeStart w:id="37"/>
      <w:r w:rsidR="00593752" w:rsidRPr="00593752">
        <w:t xml:space="preserve">neural network architectures such as </w:t>
      </w:r>
      <w:r w:rsidRPr="00593752">
        <w:t>LTSM</w:t>
      </w:r>
      <w:r w:rsidR="00593752" w:rsidRPr="00593752">
        <w:t xml:space="preserve"> and </w:t>
      </w:r>
      <w:ins w:id="38" w:author="Jozefzoon, O.R. (Redencio)" w:date="2018-01-26T11:27:00Z">
        <w:r w:rsidR="00571E99">
          <w:t xml:space="preserve"> machine learning (ML) algorithms </w:t>
        </w:r>
      </w:ins>
      <w:ins w:id="39" w:author="Jozefzoon, O.R. (Redencio)" w:date="2018-01-26T11:34:00Z">
        <w:r w:rsidR="00D97760">
          <w:t xml:space="preserve">such as </w:t>
        </w:r>
      </w:ins>
      <w:r w:rsidRPr="00593752">
        <w:t>SVM</w:t>
      </w:r>
      <w:r w:rsidR="00E378EF">
        <w:t xml:space="preserve"> and </w:t>
      </w:r>
      <w:del w:id="40" w:author="Jozefzoon, O.R. (Redencio)" w:date="2018-01-26T11:28:00Z">
        <w:r w:rsidR="00E378EF" w:rsidDel="00571E99">
          <w:delText xml:space="preserve">a j48 </w:delText>
        </w:r>
      </w:del>
      <w:r w:rsidR="00E378EF">
        <w:t>decision tree</w:t>
      </w:r>
      <w:ins w:id="41" w:author="Jozefzoon, O.R. (Redencio)" w:date="2018-01-26T11:28:00Z">
        <w:r w:rsidR="00571E99">
          <w:t>s</w:t>
        </w:r>
      </w:ins>
      <w:r w:rsidRPr="00593752">
        <w:t xml:space="preserve"> </w:t>
      </w:r>
      <w:commentRangeEnd w:id="36"/>
      <w:r w:rsidR="00B0547C">
        <w:rPr>
          <w:rStyle w:val="CommentReference"/>
        </w:rPr>
        <w:commentReference w:id="36"/>
      </w:r>
      <w:commentRangeEnd w:id="37"/>
      <w:r w:rsidR="00EC1BE5">
        <w:rPr>
          <w:rStyle w:val="CommentReference"/>
        </w:rPr>
        <w:commentReference w:id="37"/>
      </w:r>
      <w:r w:rsidR="00593752" w:rsidRPr="00593752">
        <w:t xml:space="preserve">to attack the problem of accurately predicting the career path of NBA players. </w:t>
      </w:r>
      <w:del w:id="42" w:author="Spanakis Jerry (DKE)" w:date="2018-01-26T11:11:00Z">
        <w:r w:rsidR="00593752" w:rsidRPr="00593752" w:rsidDel="005F3707">
          <w:delText xml:space="preserve">As mentioned, previous </w:delText>
        </w:r>
        <w:r w:rsidR="00593752" w:rsidDel="005F3707">
          <w:delText xml:space="preserve">research focused on salaries as a label </w:delText>
        </w:r>
        <w:r w:rsidR="00AC6CBD" w:rsidDel="005F3707">
          <w:delText xml:space="preserve">and achieved poor results with predicting the career path of </w:delText>
        </w:r>
        <w:r w:rsidR="00786CB5" w:rsidDel="005F3707">
          <w:delText xml:space="preserve">NBA </w:delText>
        </w:r>
        <w:r w:rsidR="00AC6CBD" w:rsidDel="005F3707">
          <w:delText>player. Therefore, this</w:delText>
        </w:r>
      </w:del>
      <w:ins w:id="43" w:author="Spanakis Jerry (DKE)" w:date="2018-01-26T11:11:00Z">
        <w:r w:rsidR="005F3707">
          <w:t xml:space="preserve">This thesis </w:t>
        </w:r>
      </w:ins>
      <w:del w:id="44" w:author="Spanakis Jerry (DKE)" w:date="2018-01-26T11:12:00Z">
        <w:r w:rsidR="00AC6CBD" w:rsidDel="005F3707">
          <w:delText xml:space="preserve"> research</w:delText>
        </w:r>
      </w:del>
      <w:r w:rsidR="00AC6CBD">
        <w:t xml:space="preserve"> will not only focus on the </w:t>
      </w:r>
      <w:del w:id="45" w:author="Spanakis Jerry (DKE)" w:date="2018-01-26T11:12:00Z">
        <w:r w:rsidR="00AC6CBD" w:rsidDel="005F3707">
          <w:delText xml:space="preserve">usage </w:delText>
        </w:r>
      </w:del>
      <w:ins w:id="46" w:author="Spanakis Jerry (DKE)" w:date="2018-01-26T11:12:00Z">
        <w:r w:rsidR="005F3707">
          <w:t xml:space="preserve">use </w:t>
        </w:r>
      </w:ins>
      <w:r w:rsidR="00AC6CBD">
        <w:t xml:space="preserve">of salaries as an indicator of success </w:t>
      </w:r>
      <w:del w:id="47" w:author="Spanakis Jerry (DKE)" w:date="2018-01-26T11:12:00Z">
        <w:r w:rsidR="00AC6CBD" w:rsidDel="005F3707">
          <w:delText xml:space="preserve">and </w:delText>
        </w:r>
      </w:del>
      <w:ins w:id="48" w:author="Spanakis Jerry (DKE)" w:date="2018-01-26T11:12:00Z">
        <w:r w:rsidR="005F3707">
          <w:t xml:space="preserve">but </w:t>
        </w:r>
      </w:ins>
      <w:r w:rsidR="00AC6CBD">
        <w:t xml:space="preserve">other </w:t>
      </w:r>
      <w:del w:id="49" w:author="Spanakis Jerry (DKE)" w:date="2018-01-26T11:12:00Z">
        <w:r w:rsidR="00AC6CBD" w:rsidDel="005F3707">
          <w:delText xml:space="preserve">labels </w:delText>
        </w:r>
      </w:del>
      <w:ins w:id="50" w:author="Spanakis Jerry (DKE)" w:date="2018-01-26T11:12:00Z">
        <w:r w:rsidR="005F3707">
          <w:t xml:space="preserve">features </w:t>
        </w:r>
      </w:ins>
      <w:r w:rsidR="00AC6CBD">
        <w:t xml:space="preserve">will be considered. These </w:t>
      </w:r>
      <w:del w:id="51" w:author="Spanakis Jerry (DKE)" w:date="2018-01-26T11:12:00Z">
        <w:r w:rsidR="00AC6CBD" w:rsidDel="005F3707">
          <w:delText xml:space="preserve">labels </w:delText>
        </w:r>
      </w:del>
      <w:ins w:id="52" w:author="Spanakis Jerry (DKE)" w:date="2018-01-26T11:12:00Z">
        <w:r w:rsidR="005F3707">
          <w:t xml:space="preserve">features </w:t>
        </w:r>
      </w:ins>
      <w:r w:rsidR="00AC6CBD">
        <w:t>are residence, draft year</w:t>
      </w:r>
      <w:r w:rsidR="0001154A">
        <w:t xml:space="preserve"> [5][6][7]</w:t>
      </w:r>
      <w:r w:rsidR="00AC6CBD">
        <w:t>, seasons played</w:t>
      </w:r>
      <w:r w:rsidR="0001154A">
        <w:t>[3]</w:t>
      </w:r>
      <w:r w:rsidR="00AC6CBD">
        <w:t xml:space="preserve"> and, as was the case with the MLB, physical properties that might influence performance</w:t>
      </w:r>
      <w:r w:rsidR="00786CB5">
        <w:t xml:space="preserve"> and the career path</w:t>
      </w:r>
      <w:r w:rsidR="00287AAB">
        <w:t>[5]</w:t>
      </w:r>
      <w:r w:rsidR="00AC6CBD">
        <w:t>.</w:t>
      </w:r>
      <w:r w:rsidR="005B5725">
        <w:t xml:space="preserve"> Neural networks have been use</w:t>
      </w:r>
      <w:r w:rsidR="00AE48FD">
        <w:t xml:space="preserve">d </w:t>
      </w:r>
      <w:r w:rsidR="005B5725">
        <w:t>prior on basketball data to predict outcome of NBA games</w:t>
      </w:r>
      <w:r w:rsidR="0001154A">
        <w:t xml:space="preserve"> [8]</w:t>
      </w:r>
      <w:r w:rsidR="005B5725">
        <w:t>. However, most research on basketball is conducted using statistical methodologies</w:t>
      </w:r>
      <w:r w:rsidR="0001154A">
        <w:t xml:space="preserve"> and less is done with </w:t>
      </w:r>
      <w:del w:id="53" w:author="Spanakis Jerry (DKE)" w:date="2018-01-26T11:12:00Z">
        <w:r w:rsidR="0001154A" w:rsidDel="005F3707">
          <w:delText>neural network architectures</w:delText>
        </w:r>
      </w:del>
      <w:ins w:id="54" w:author="Spanakis Jerry (DKE)" w:date="2018-01-26T11:12:00Z">
        <w:r w:rsidR="005F3707">
          <w:t>ML algorithms</w:t>
        </w:r>
      </w:ins>
      <w:r w:rsidR="0001154A">
        <w:t xml:space="preserve"> [9]</w:t>
      </w:r>
      <w:r w:rsidR="005B5725">
        <w:t>. This research aims to demonstrate the strength of applying neural network architectures to basketball</w:t>
      </w:r>
      <w:r w:rsidR="00AE48FD">
        <w:t xml:space="preserve"> </w:t>
      </w:r>
      <w:r w:rsidR="00287AAB">
        <w:t xml:space="preserve">data </w:t>
      </w:r>
      <w:r w:rsidR="00AE48FD">
        <w:t>by predicting and classifying the career path of a given NBA player</w:t>
      </w:r>
      <w:r w:rsidR="005B5725">
        <w:t>.</w:t>
      </w:r>
    </w:p>
    <w:p w14:paraId="2B621856" w14:textId="77777777" w:rsidR="005F3707" w:rsidDel="008410ED" w:rsidRDefault="005F3707" w:rsidP="007A3D72">
      <w:pPr>
        <w:pStyle w:val="NoSpacing"/>
        <w:rPr>
          <w:ins w:id="55" w:author="Spanakis Jerry (DKE)" w:date="2018-01-26T11:14:00Z"/>
          <w:del w:id="56" w:author="Jozefzoon, O.R. (Redencio)" w:date="2018-01-26T12:02:00Z"/>
        </w:rPr>
      </w:pPr>
    </w:p>
    <w:p w14:paraId="356D936D" w14:textId="293C14DB" w:rsidR="00571E99" w:rsidRDefault="005F3707" w:rsidP="007A3D72">
      <w:pPr>
        <w:pStyle w:val="NoSpacing"/>
        <w:rPr>
          <w:ins w:id="57" w:author="Spanakis Jerry (DKE)" w:date="2018-01-26T11:14:00Z"/>
        </w:rPr>
      </w:pPr>
      <w:ins w:id="58" w:author="Spanakis Jerry (DKE)" w:date="2018-01-26T11:14:00Z">
        <w:del w:id="59" w:author="Jozefzoon, O.R. (Redencio)" w:date="2018-01-26T12:02:00Z">
          <w:r w:rsidDel="008410ED">
            <w:delText xml:space="preserve">(I would reform this paragraph below in a more clear way of </w:delText>
          </w:r>
        </w:del>
      </w:ins>
      <w:ins w:id="60" w:author="Spanakis Jerry (DKE)" w:date="2018-01-26T11:16:00Z">
        <w:del w:id="61" w:author="Jozefzoon, O.R. (Redencio)" w:date="2018-01-26T12:02:00Z">
          <w:r w:rsidDel="008410ED">
            <w:delText>you form your data: you have timelines, so you will have sequential data, etc. And then on how you evaluate this information.)</w:delText>
          </w:r>
        </w:del>
      </w:ins>
    </w:p>
    <w:p w14:paraId="298D944B" w14:textId="63BF06C1" w:rsidR="00EE0A4F" w:rsidDel="005F3707" w:rsidRDefault="00D97760" w:rsidP="007A3D72">
      <w:pPr>
        <w:pStyle w:val="NoSpacing"/>
        <w:rPr>
          <w:del w:id="62" w:author="Spanakis Jerry (DKE)" w:date="2018-01-26T11:14:00Z"/>
        </w:rPr>
      </w:pPr>
      <w:ins w:id="63" w:author="Jozefzoon, O.R. (Redencio)" w:date="2018-01-26T11:30:00Z">
        <w:r>
          <w:t>In o</w:t>
        </w:r>
      </w:ins>
      <w:ins w:id="64" w:author="Jozefzoon, O.R. (Redencio)" w:date="2018-01-26T11:31:00Z">
        <w:r>
          <w:t xml:space="preserve">rder to evaluate the outcome, </w:t>
        </w:r>
      </w:ins>
      <w:del w:id="65" w:author="Spanakis Jerry (DKE)" w:date="2018-01-26T11:14:00Z">
        <w:r w:rsidR="001B64DC" w:rsidDel="005F3707">
          <w:delText xml:space="preserve"> </w:delText>
        </w:r>
      </w:del>
      <w:ins w:id="66" w:author="Jozefzoon, O.R. (Redencio)" w:date="2018-01-26T11:31:00Z">
        <w:r>
          <w:t>t</w:t>
        </w:r>
      </w:ins>
      <w:ins w:id="67" w:author="Spanakis Jerry (DKE)" w:date="2018-01-26T11:14:00Z">
        <w:del w:id="68" w:author="Jozefzoon, O.R. (Redencio)" w:date="2018-01-26T11:31:00Z">
          <w:r w:rsidR="005F3707" w:rsidDel="00D97760">
            <w:delText>T</w:delText>
          </w:r>
        </w:del>
      </w:ins>
      <w:commentRangeStart w:id="69"/>
      <w:commentRangeStart w:id="70"/>
      <w:del w:id="71" w:author="Spanakis Jerry (DKE)" w:date="2018-01-26T11:14:00Z">
        <w:r w:rsidR="001B64DC" w:rsidDel="005F3707">
          <w:delText>T</w:delText>
        </w:r>
      </w:del>
      <w:r w:rsidR="001B64DC">
        <w:t xml:space="preserve">he result </w:t>
      </w:r>
      <w:del w:id="72" w:author="Jozefzoon, O.R. (Redencio)" w:date="2018-01-26T11:31:00Z">
        <w:r w:rsidR="001B64DC" w:rsidDel="00D97760">
          <w:delText xml:space="preserve">is measured </w:delText>
        </w:r>
      </w:del>
      <w:r w:rsidR="001B64DC">
        <w:t>of the classification</w:t>
      </w:r>
      <w:ins w:id="73" w:author="Jozefzoon, O.R. (Redencio)" w:date="2018-01-26T11:31:00Z">
        <w:r>
          <w:t>s</w:t>
        </w:r>
      </w:ins>
      <w:r w:rsidR="001B64DC">
        <w:t xml:space="preserve"> is compared with previous work where only statistical methods were used.</w:t>
      </w:r>
      <w:commentRangeEnd w:id="69"/>
      <w:r w:rsidR="005F3707">
        <w:rPr>
          <w:rStyle w:val="CommentReference"/>
        </w:rPr>
        <w:commentReference w:id="69"/>
      </w:r>
      <w:commentRangeEnd w:id="70"/>
      <w:r w:rsidR="00EC1BE5">
        <w:rPr>
          <w:rStyle w:val="CommentReference"/>
        </w:rPr>
        <w:commentReference w:id="70"/>
      </w:r>
      <w:ins w:id="74" w:author="Spanakis Jerry (DKE)" w:date="2018-01-26T11:14:00Z">
        <w:r w:rsidR="005F3707">
          <w:t xml:space="preserve"> </w:t>
        </w:r>
      </w:ins>
      <w:ins w:id="75" w:author="Jozefzoon, O.R. (Redencio)" w:date="2018-01-26T11:42:00Z">
        <w:r w:rsidR="00A45F30">
          <w:t xml:space="preserve">The data consist of </w:t>
        </w:r>
      </w:ins>
    </w:p>
    <w:p w14:paraId="46359E42" w14:textId="77777777" w:rsidR="00EC1BE5" w:rsidRDefault="00E90BFB" w:rsidP="007A3D72">
      <w:pPr>
        <w:pStyle w:val="NoSpacing"/>
        <w:rPr>
          <w:ins w:id="76" w:author="Jozefzoon, O.R. (Redencio)" w:date="2018-01-26T11:51:00Z"/>
        </w:rPr>
      </w:pPr>
      <w:del w:id="77" w:author="Spanakis Jerry (DKE)" w:date="2018-01-26T11:14:00Z">
        <w:r w:rsidDel="005F3707">
          <w:tab/>
        </w:r>
      </w:del>
      <w:del w:id="78" w:author="Jozefzoon, O.R. (Redencio)" w:date="2018-01-26T11:42:00Z">
        <w:r w:rsidDel="00A45F30">
          <w:delText>As</w:delText>
        </w:r>
      </w:del>
      <w:r>
        <w:t xml:space="preserve"> basketball data</w:t>
      </w:r>
      <w:ins w:id="79" w:author="Jozefzoon, O.R. (Redencio)" w:date="2018-01-26T11:42:00Z">
        <w:r w:rsidR="00A45F30">
          <w:t>,</w:t>
        </w:r>
      </w:ins>
      <w:del w:id="80" w:author="Jozefzoon, O.R. (Redencio)" w:date="2018-01-26T11:42:00Z">
        <w:r w:rsidDel="00A45F30">
          <w:delText xml:space="preserve"> is</w:delText>
        </w:r>
      </w:del>
      <w:r>
        <w:t xml:space="preserve"> collected from</w:t>
      </w:r>
      <w:ins w:id="81" w:author="Jozefzoon, O.R. (Redencio)" w:date="2018-01-26T11:29:00Z">
        <w:r w:rsidR="00571E99">
          <w:t xml:space="preserve"> s</w:t>
        </w:r>
      </w:ins>
      <w:ins w:id="82" w:author="Jozefzoon, O.R. (Redencio)" w:date="2018-01-26T11:30:00Z">
        <w:r w:rsidR="00571E99">
          <w:t xml:space="preserve">everal sources such as </w:t>
        </w:r>
      </w:ins>
      <w:ins w:id="83" w:author="Jozefzoon, O.R. (Redencio)" w:date="2018-01-26T11:36:00Z">
        <w:r w:rsidR="00D97760">
          <w:t>E</w:t>
        </w:r>
      </w:ins>
      <w:ins w:id="84" w:author="Jozefzoon, O.R. (Redencio)" w:date="2018-01-26T11:30:00Z">
        <w:r w:rsidR="00571E99">
          <w:t>uroleague, Nbaminer and the NBA</w:t>
        </w:r>
      </w:ins>
      <w:r>
        <w:t xml:space="preserve"> </w:t>
      </w:r>
      <w:ins w:id="85" w:author="Jozefzoon, O.R. (Redencio)" w:date="2018-01-26T11:38:00Z">
        <w:r w:rsidR="00D97760">
          <w:t xml:space="preserve">in </w:t>
        </w:r>
      </w:ins>
      <w:r>
        <w:t>1985 onwards</w:t>
      </w:r>
      <w:ins w:id="86" w:author="Jozefzoon, O.R. (Redencio)" w:date="2018-01-26T11:42:00Z">
        <w:r w:rsidR="00A45F30">
          <w:t>.</w:t>
        </w:r>
      </w:ins>
      <w:r>
        <w:t xml:space="preserve"> </w:t>
      </w:r>
      <w:moveFromRangeStart w:id="87" w:author="Jozefzoon, O.R. (Redencio)" w:date="2018-01-26T11:42:00Z" w:name="move504730283"/>
      <w:moveFrom w:id="88" w:author="Jozefzoon, O.R. (Redencio)" w:date="2018-01-26T11:42:00Z">
        <w:r w:rsidDel="00A45F30">
          <w:t xml:space="preserve">it </w:t>
        </w:r>
        <w:ins w:id="89" w:author="Spanakis Jerry (DKE)" w:date="2018-01-26T11:13:00Z">
          <w:r w:rsidR="005F3707" w:rsidDel="00A45F30">
            <w:t xml:space="preserve">could </w:t>
          </w:r>
        </w:ins>
        <w:r w:rsidDel="00A45F30">
          <w:t>allow for the train</w:t>
        </w:r>
        <w:ins w:id="90" w:author="Spanakis Jerry (DKE)" w:date="2018-01-26T11:13:00Z">
          <w:r w:rsidR="005F3707" w:rsidDel="00A45F30">
            <w:t>ing</w:t>
          </w:r>
        </w:ins>
        <w:r w:rsidDel="00A45F30">
          <w:t>, test</w:t>
        </w:r>
        <w:ins w:id="91" w:author="Spanakis Jerry (DKE)" w:date="2018-01-26T11:13:00Z">
          <w:r w:rsidR="005F3707" w:rsidDel="00A45F30">
            <w:t>ing</w:t>
          </w:r>
        </w:ins>
        <w:r w:rsidDel="00A45F30">
          <w:t xml:space="preserve"> and validation set to consist of different timeframes. </w:t>
        </w:r>
      </w:moveFrom>
      <w:moveFromRangeEnd w:id="87"/>
      <w:ins w:id="92" w:author="Jozefzoon, O.R. (Redencio)" w:date="2018-01-26T11:37:00Z">
        <w:r w:rsidR="00D97760">
          <w:t>Using several source</w:t>
        </w:r>
      </w:ins>
      <w:ins w:id="93" w:author="Jozefzoon, O.R. (Redencio)" w:date="2018-01-26T11:41:00Z">
        <w:r w:rsidR="00A45F30">
          <w:t>s</w:t>
        </w:r>
      </w:ins>
      <w:ins w:id="94" w:author="Jozefzoon, O.R. (Redencio)" w:date="2018-01-26T11:37:00Z">
        <w:r w:rsidR="00D97760">
          <w:t>, the aim is to combat the scarcity problem mentioned beforehand.</w:t>
        </w:r>
      </w:ins>
      <w:del w:id="95" w:author="Jozefzoon, O.R. (Redencio)" w:date="2018-01-26T11:41:00Z">
        <w:r w:rsidDel="00A45F30">
          <w:delText>The availability of the data will determine the different sets.</w:delText>
        </w:r>
        <w:r w:rsidR="00E378EF" w:rsidDel="00A45F30">
          <w:delText xml:space="preserve"> The data contains the aforementioned labels.</w:delText>
        </w:r>
      </w:del>
      <w:ins w:id="96" w:author="Jozefzoon, O.R. (Redencio)" w:date="2018-01-26T11:32:00Z">
        <w:r w:rsidR="00D97760">
          <w:t xml:space="preserve"> The availability of the data of several players throughout the year allows</w:t>
        </w:r>
      </w:ins>
      <w:ins w:id="97" w:author="Jozefzoon, O.R. (Redencio)" w:date="2018-01-26T11:36:00Z">
        <w:r w:rsidR="00D97760">
          <w:t xml:space="preserve"> for</w:t>
        </w:r>
      </w:ins>
      <w:ins w:id="98" w:author="Jozefzoon, O.R. (Redencio)" w:date="2018-01-26T11:32:00Z">
        <w:r w:rsidR="00D97760">
          <w:t xml:space="preserve"> </w:t>
        </w:r>
      </w:ins>
      <w:ins w:id="99" w:author="Jozefzoon, O.R. (Redencio)" w:date="2018-01-26T11:36:00Z">
        <w:r w:rsidR="00D97760">
          <w:t>sequential patterns which can be exploited to improve the accuracy of the classifiers.</w:t>
        </w:r>
      </w:ins>
      <w:ins w:id="100" w:author="Jozefzoon, O.R. (Redencio)" w:date="2018-01-26T11:42:00Z">
        <w:r w:rsidR="00A45F30">
          <w:t xml:space="preserve"> By separating the data into different timeframes</w:t>
        </w:r>
      </w:ins>
      <w:moveToRangeStart w:id="101" w:author="Jozefzoon, O.R. (Redencio)" w:date="2018-01-26T11:42:00Z" w:name="move504730283"/>
      <w:moveTo w:id="102" w:author="Jozefzoon, O.R. (Redencio)" w:date="2018-01-26T11:42:00Z">
        <w:del w:id="103" w:author="Jozefzoon, O.R. (Redencio)" w:date="2018-01-26T11:42:00Z">
          <w:r w:rsidR="00A45F30" w:rsidDel="00A45F30">
            <w:delText>it</w:delText>
          </w:r>
        </w:del>
        <w:del w:id="104" w:author="Jozefzoon, O.R. (Redencio)" w:date="2018-01-26T11:43:00Z">
          <w:r w:rsidR="00A45F30" w:rsidDel="00A45F30">
            <w:delText xml:space="preserve"> could allow for</w:delText>
          </w:r>
        </w:del>
        <w:r w:rsidR="00A45F30">
          <w:t xml:space="preserve"> the training, testing and validation set </w:t>
        </w:r>
        <w:del w:id="105" w:author="Jozefzoon, O.R. (Redencio)" w:date="2018-01-26T11:43:00Z">
          <w:r w:rsidR="00A45F30" w:rsidDel="00A45F30">
            <w:delText>to consist of different timeframes.</w:delText>
          </w:r>
        </w:del>
      </w:moveTo>
      <w:moveToRangeEnd w:id="101"/>
      <w:ins w:id="106" w:author="Jozefzoon, O.R. (Redencio)" w:date="2018-01-26T11:43:00Z">
        <w:r w:rsidR="00A45F30">
          <w:t>have as little overlap as possible.</w:t>
        </w:r>
      </w:ins>
      <w:ins w:id="107" w:author="Jozefzoon, O.R. (Redencio)" w:date="2018-01-26T11:46:00Z">
        <w:r w:rsidR="00A45F30">
          <w:t xml:space="preserve"> </w:t>
        </w:r>
      </w:ins>
    </w:p>
    <w:p w14:paraId="12051DF9" w14:textId="38018383" w:rsidR="00EC1BE5" w:rsidDel="00EC1BE5" w:rsidRDefault="00EC1BE5" w:rsidP="00EC1BE5">
      <w:pPr>
        <w:pStyle w:val="NoSpacing"/>
        <w:rPr>
          <w:del w:id="108" w:author="Jozefzoon, O.R. (Redencio)" w:date="2018-01-26T11:51:00Z"/>
        </w:rPr>
      </w:pPr>
      <w:moveToRangeStart w:id="109" w:author="Jozefzoon, O.R. (Redencio)" w:date="2018-01-26T11:51:00Z" w:name="move504730813"/>
      <w:moveTo w:id="110" w:author="Jozefzoon, O.R. (Redencio)" w:date="2018-01-26T11:51:00Z">
        <w:r>
          <w:t>Finally</w:t>
        </w:r>
      </w:moveTo>
      <w:ins w:id="111" w:author="Jozefzoon, O.R. (Redencio)" w:date="2018-01-26T13:33:00Z">
        <w:r w:rsidR="00AC671E">
          <w:t>,</w:t>
        </w:r>
      </w:ins>
      <w:bookmarkStart w:id="112" w:name="_GoBack"/>
      <w:bookmarkEnd w:id="112"/>
      <w:moveTo w:id="113" w:author="Jozefzoon, O.R. (Redencio)" w:date="2018-01-26T11:51:00Z">
        <w:r>
          <w:t xml:space="preserve"> a</w:t>
        </w:r>
        <w:del w:id="114" w:author="Jozefzoon, O.R. (Redencio)" w:date="2018-01-26T13:33:00Z">
          <w:r w:rsidDel="00AC671E">
            <w:delText>n</w:delText>
          </w:r>
        </w:del>
        <w:r>
          <w:t xml:space="preserve"> comparison of the chosen architecture to assess the accuracy of the features and architecture, to aid in the process of career path prediction for NBA players.</w:t>
        </w:r>
      </w:moveTo>
      <w:ins w:id="115" w:author="Jozefzoon, O.R. (Redencio)" w:date="2018-01-26T11:51:00Z">
        <w:r>
          <w:t xml:space="preserve"> </w:t>
        </w:r>
      </w:ins>
    </w:p>
    <w:p w14:paraId="39DC4FD5" w14:textId="77777777" w:rsidR="00EC1BE5" w:rsidRDefault="00EC1BE5" w:rsidP="00EC1BE5">
      <w:pPr>
        <w:pStyle w:val="NoSpacing"/>
        <w:rPr>
          <w:ins w:id="116" w:author="Jozefzoon, O.R. (Redencio)" w:date="2018-01-26T12:00:00Z"/>
          <w:moveTo w:id="117" w:author="Jozefzoon, O.R. (Redencio)" w:date="2018-01-26T11:51:00Z"/>
        </w:rPr>
      </w:pPr>
    </w:p>
    <w:moveToRangeEnd w:id="109"/>
    <w:p w14:paraId="377ECE0C" w14:textId="7D37B5D7" w:rsidR="00E90BFB" w:rsidRDefault="00EC1BE5" w:rsidP="00EC1BE5">
      <w:pPr>
        <w:pStyle w:val="NoSpacing"/>
        <w:rPr>
          <w:ins w:id="118" w:author="Jozefzoon, O.R. (Redencio)" w:date="2018-01-26T11:35:00Z"/>
        </w:rPr>
        <w:pPrChange w:id="119" w:author="Jozefzoon, O.R. (Redencio)" w:date="2018-01-26T11:53:00Z">
          <w:pPr>
            <w:pStyle w:val="NoSpacing"/>
          </w:pPr>
        </w:pPrChange>
      </w:pPr>
      <w:ins w:id="120" w:author="Jozefzoon, O.R. (Redencio)" w:date="2018-01-26T11:53:00Z">
        <w:r>
          <w:t>Euroleague</w:t>
        </w:r>
      </w:ins>
      <w:ins w:id="121" w:author="Jozefzoon, O.R. (Redencio)" w:date="2018-01-26T11:47:00Z">
        <w:r w:rsidR="00A45F30">
          <w:t xml:space="preserve"> players and NBA players are usually with little overlap</w:t>
        </w:r>
      </w:ins>
      <w:ins w:id="122" w:author="Jozefzoon, O.R. (Redencio)" w:date="2018-01-26T11:51:00Z">
        <w:r>
          <w:t xml:space="preserve"> in career</w:t>
        </w:r>
      </w:ins>
      <w:ins w:id="123" w:author="Jozefzoon, O.R. (Redencio)" w:date="2018-01-26T11:52:00Z">
        <w:r>
          <w:t xml:space="preserve"> </w:t>
        </w:r>
      </w:ins>
      <w:ins w:id="124" w:author="Jozefzoon, O.R. (Redencio)" w:date="2018-01-26T11:51:00Z">
        <w:r>
          <w:t>paths</w:t>
        </w:r>
      </w:ins>
      <w:ins w:id="125" w:author="Jozefzoon, O.R. (Redencio)" w:date="2018-01-26T11:53:00Z">
        <w:r>
          <w:t>. Therefore</w:t>
        </w:r>
      </w:ins>
      <w:ins w:id="126" w:author="Jozefzoon, O.R. (Redencio)" w:date="2018-01-26T12:01:00Z">
        <w:r w:rsidR="00031758">
          <w:t>,</w:t>
        </w:r>
      </w:ins>
      <w:ins w:id="127" w:author="Jozefzoon, O.R. (Redencio)" w:date="2018-01-26T11:47:00Z">
        <w:r w:rsidR="00A45F30">
          <w:t xml:space="preserve"> the model</w:t>
        </w:r>
      </w:ins>
      <w:ins w:id="128" w:author="Jozefzoon, O.R. (Redencio)" w:date="2018-01-26T11:48:00Z">
        <w:r w:rsidR="00A45F30">
          <w:t xml:space="preserve">s can be compared to </w:t>
        </w:r>
      </w:ins>
      <w:ins w:id="129" w:author="Jozefzoon, O.R. (Redencio)" w:date="2018-01-26T11:53:00Z">
        <w:r>
          <w:t>evaluate</w:t>
        </w:r>
      </w:ins>
      <w:ins w:id="130" w:author="Jozefzoon, O.R. (Redencio)" w:date="2018-01-26T11:48:00Z">
        <w:r w:rsidR="00A45F30">
          <w:t xml:space="preserve"> the difference between career paths of NBA</w:t>
        </w:r>
      </w:ins>
      <w:ins w:id="131" w:author="Jozefzoon, O.R. (Redencio)" w:date="2018-01-26T11:49:00Z">
        <w:r w:rsidR="00A45F30">
          <w:t xml:space="preserve"> and Euroleague players</w:t>
        </w:r>
      </w:ins>
      <w:ins w:id="132" w:author="Jozefzoon, O.R. (Redencio)" w:date="2018-01-26T11:54:00Z">
        <w:r>
          <w:t xml:space="preserve"> and the </w:t>
        </w:r>
      </w:ins>
      <w:ins w:id="133" w:author="Jozefzoon, O.R. (Redencio)" w:date="2018-01-26T12:00:00Z">
        <w:r>
          <w:t>transferability of the models</w:t>
        </w:r>
      </w:ins>
      <w:ins w:id="134" w:author="Jozefzoon, O.R. (Redencio)" w:date="2018-01-26T12:01:00Z">
        <w:r w:rsidR="00031758">
          <w:t xml:space="preserve"> within these different domains</w:t>
        </w:r>
      </w:ins>
      <w:ins w:id="135" w:author="Jozefzoon, O.R. (Redencio)" w:date="2018-01-26T11:49:00Z">
        <w:r w:rsidR="00A45F30">
          <w:t>.</w:t>
        </w:r>
      </w:ins>
    </w:p>
    <w:p w14:paraId="4671A822" w14:textId="114C0369" w:rsidR="00D97760" w:rsidRDefault="00D97760" w:rsidP="007A3D72">
      <w:pPr>
        <w:pStyle w:val="NoSpacing"/>
        <w:rPr>
          <w:ins w:id="136" w:author="Jozefzoon, O.R. (Redencio)" w:date="2018-01-26T11:35:00Z"/>
        </w:rPr>
      </w:pPr>
    </w:p>
    <w:p w14:paraId="2C2B8B91" w14:textId="3195F5BC" w:rsidR="00D97760" w:rsidDel="00D97760" w:rsidRDefault="00D97760" w:rsidP="007A3D72">
      <w:pPr>
        <w:pStyle w:val="NoSpacing"/>
        <w:rPr>
          <w:del w:id="137" w:author="Jozefzoon, O.R. (Redencio)" w:date="2018-01-26T11:36:00Z"/>
        </w:rPr>
      </w:pPr>
    </w:p>
    <w:p w14:paraId="16B3832B" w14:textId="77777777" w:rsidR="00AC6CBD" w:rsidRDefault="00AC6CBD" w:rsidP="007A3D72">
      <w:pPr>
        <w:pStyle w:val="NoSpacing"/>
      </w:pPr>
    </w:p>
    <w:p w14:paraId="7FBBD62B" w14:textId="61CD1BE2" w:rsidR="00AC6CBD" w:rsidDel="00EC1BE5" w:rsidRDefault="00AC6CBD" w:rsidP="007A3D72">
      <w:pPr>
        <w:pStyle w:val="NoSpacing"/>
        <w:rPr>
          <w:moveFrom w:id="138" w:author="Jozefzoon, O.R. (Redencio)" w:date="2018-01-26T11:51:00Z"/>
        </w:rPr>
      </w:pPr>
      <w:moveFromRangeStart w:id="139" w:author="Jozefzoon, O.R. (Redencio)" w:date="2018-01-26T11:51:00Z" w:name="move504730813"/>
      <w:moveFrom w:id="140" w:author="Jozefzoon, O.R. (Redencio)" w:date="2018-01-26T11:51:00Z">
        <w:r w:rsidDel="00EC1BE5">
          <w:t xml:space="preserve">Finally an comparison of the chosen architecture </w:t>
        </w:r>
        <w:r w:rsidR="008E4DC7" w:rsidDel="00EC1BE5">
          <w:t>to assess the accuracy of the features and architecture,</w:t>
        </w:r>
        <w:r w:rsidDel="00EC1BE5">
          <w:t xml:space="preserve"> to aid in the process of career path prediction</w:t>
        </w:r>
        <w:r w:rsidR="008E4DC7" w:rsidDel="00EC1BE5">
          <w:t xml:space="preserve"> for NBA players</w:t>
        </w:r>
        <w:r w:rsidDel="00EC1BE5">
          <w:t>.</w:t>
        </w:r>
      </w:moveFrom>
    </w:p>
    <w:moveFromRangeEnd w:id="139"/>
    <w:p w14:paraId="64142FBF" w14:textId="77777777" w:rsidR="0001154A" w:rsidDel="00EC1BE5" w:rsidRDefault="0001154A" w:rsidP="007A3D72">
      <w:pPr>
        <w:pStyle w:val="NoSpacing"/>
        <w:rPr>
          <w:del w:id="141" w:author="Jozefzoon, O.R. (Redencio)" w:date="2018-01-26T12:00:00Z"/>
        </w:rPr>
      </w:pPr>
    </w:p>
    <w:p w14:paraId="7578A39A" w14:textId="77777777" w:rsidR="0001154A" w:rsidDel="00A45F30" w:rsidRDefault="0001154A" w:rsidP="007A3D72">
      <w:pPr>
        <w:pStyle w:val="NoSpacing"/>
        <w:rPr>
          <w:del w:id="142" w:author="Jozefzoon, O.R. (Redencio)" w:date="2018-01-26T11:50:00Z"/>
        </w:rPr>
      </w:pPr>
    </w:p>
    <w:p w14:paraId="30293665" w14:textId="534ACE2B" w:rsidR="0001154A" w:rsidDel="00EC1BE5" w:rsidRDefault="0001154A">
      <w:pPr>
        <w:rPr>
          <w:del w:id="143" w:author="Jozefzoon, O.R. (Redencio)" w:date="2018-01-26T12:00:00Z"/>
          <w:b/>
        </w:rPr>
      </w:pPr>
      <w:del w:id="144" w:author="Jozefzoon, O.R. (Redencio)" w:date="2018-01-26T12:00:00Z">
        <w:r w:rsidDel="00EC1BE5">
          <w:rPr>
            <w:b/>
          </w:rPr>
          <w:br w:type="page"/>
        </w:r>
      </w:del>
    </w:p>
    <w:p w14:paraId="2087785E" w14:textId="77777777" w:rsidR="00EC1BE5" w:rsidRDefault="00EC1BE5">
      <w:pPr>
        <w:rPr>
          <w:ins w:id="145" w:author="Jozefzoon, O.R. (Redencio)" w:date="2018-01-26T12:00:00Z"/>
          <w:b/>
        </w:rPr>
      </w:pPr>
      <w:ins w:id="146" w:author="Jozefzoon, O.R. (Redencio)" w:date="2018-01-26T12:00:00Z">
        <w:r>
          <w:rPr>
            <w:b/>
          </w:rPr>
          <w:br w:type="page"/>
        </w:r>
      </w:ins>
    </w:p>
    <w:p w14:paraId="38188673" w14:textId="77D42474" w:rsidR="0001154A" w:rsidRPr="0001154A" w:rsidRDefault="0001154A" w:rsidP="00EC1BE5">
      <w:pPr>
        <w:rPr>
          <w:b/>
        </w:rPr>
        <w:pPrChange w:id="147" w:author="Jozefzoon, O.R. (Redencio)" w:date="2018-01-26T12:00:00Z">
          <w:pPr>
            <w:pStyle w:val="NoSpacing"/>
          </w:pPr>
        </w:pPrChange>
      </w:pPr>
      <w:r w:rsidRPr="0001154A">
        <w:rPr>
          <w:b/>
        </w:rPr>
        <w:lastRenderedPageBreak/>
        <w:t>References</w:t>
      </w:r>
    </w:p>
    <w:p w14:paraId="1FEAC7BD" w14:textId="77777777" w:rsidR="0001154A" w:rsidRDefault="0001154A" w:rsidP="007A3D72">
      <w:pPr>
        <w:pStyle w:val="NoSpacing"/>
      </w:pPr>
    </w:p>
    <w:p w14:paraId="0CFD6EF6" w14:textId="77777777" w:rsidR="0001154A" w:rsidRPr="0001154A" w:rsidRDefault="0001154A" w:rsidP="0001154A">
      <w:pPr>
        <w:pStyle w:val="NoSpacing"/>
        <w:numPr>
          <w:ilvl w:val="0"/>
          <w:numId w:val="1"/>
        </w:numPr>
      </w:pPr>
      <w:r w:rsidRPr="0001154A">
        <w:rPr>
          <w:rFonts w:cstheme="minorHAnsi"/>
          <w:sz w:val="20"/>
          <w:szCs w:val="20"/>
        </w:rPr>
        <w:t>Michael An, Evan Liang, Michelle Zhang (2016),</w:t>
      </w:r>
      <w:r w:rsidRPr="0001154A">
        <w:rPr>
          <w:rFonts w:cstheme="minorHAnsi"/>
          <w:bCs/>
          <w:sz w:val="20"/>
          <w:szCs w:val="20"/>
        </w:rPr>
        <w:t xml:space="preserve">  “Predicting the Trajectory of an NBA Player’s Career”. </w:t>
      </w:r>
      <w:r w:rsidRPr="0001154A">
        <w:rPr>
          <w:rFonts w:cstheme="minorHAnsi"/>
          <w:sz w:val="20"/>
          <w:szCs w:val="20"/>
        </w:rPr>
        <w:t>Stanford University</w:t>
      </w:r>
    </w:p>
    <w:p w14:paraId="719689EA" w14:textId="77777777" w:rsidR="0001154A" w:rsidRPr="0001154A" w:rsidRDefault="0001154A" w:rsidP="0001154A">
      <w:pPr>
        <w:pStyle w:val="NoSpacing"/>
        <w:numPr>
          <w:ilvl w:val="0"/>
          <w:numId w:val="1"/>
        </w:numPr>
      </w:pPr>
      <w:r w:rsidRPr="0001154A">
        <w:rPr>
          <w:rFonts w:cstheme="minorHAnsi"/>
          <w:sz w:val="20"/>
          <w:szCs w:val="20"/>
        </w:rPr>
        <w:t>Fleenor, Andrew Thomas, "Predicting National Basketball Association (NBA) Player Salaries" (1999).University of Tennessee Honors Thesis Projects.</w:t>
      </w:r>
    </w:p>
    <w:p w14:paraId="3735B8D7" w14:textId="77777777" w:rsidR="0001154A" w:rsidRPr="0001154A" w:rsidRDefault="0001154A" w:rsidP="0001154A">
      <w:pPr>
        <w:pStyle w:val="NoSpacing"/>
        <w:numPr>
          <w:ilvl w:val="0"/>
          <w:numId w:val="1"/>
        </w:numPr>
      </w:pPr>
      <w:r w:rsidRPr="0001154A">
        <w:rPr>
          <w:rFonts w:cstheme="minorHAnsi"/>
          <w:sz w:val="20"/>
          <w:szCs w:val="20"/>
        </w:rPr>
        <w:t xml:space="preserve">Suril Shah, Alex Cousland, Daniel Robbins </w:t>
      </w:r>
      <w:r w:rsidRPr="0001154A">
        <w:rPr>
          <w:rFonts w:cstheme="minorHAnsi"/>
          <w:bCs/>
          <w:sz w:val="20"/>
          <w:szCs w:val="20"/>
        </w:rPr>
        <w:t>Predicting Career Paths of NBA Players, Stanford University</w:t>
      </w:r>
    </w:p>
    <w:p w14:paraId="2300DA10" w14:textId="77777777" w:rsidR="0001154A" w:rsidRPr="0001154A" w:rsidRDefault="0001154A" w:rsidP="0001154A">
      <w:pPr>
        <w:pStyle w:val="NoSpacing"/>
        <w:numPr>
          <w:ilvl w:val="0"/>
          <w:numId w:val="1"/>
        </w:numPr>
      </w:pPr>
      <w:r w:rsidRPr="0001154A">
        <w:rPr>
          <w:rFonts w:cstheme="minorHAnsi"/>
          <w:sz w:val="20"/>
          <w:szCs w:val="20"/>
          <w:shd w:val="clear" w:color="auto" w:fill="FFFFFF"/>
        </w:rPr>
        <w:t>Moxley, J., &amp; Towne, T. (2015). Predicting success in the National Basketball Association: Stability &amp; potential. </w:t>
      </w:r>
      <w:r w:rsidRPr="0001154A">
        <w:rPr>
          <w:rFonts w:cstheme="minorHAnsi"/>
          <w:i/>
          <w:iCs/>
          <w:sz w:val="20"/>
          <w:szCs w:val="20"/>
          <w:shd w:val="clear" w:color="auto" w:fill="FFFFFF"/>
        </w:rPr>
        <w:t>Psychology Of Sport And Exercise</w:t>
      </w:r>
      <w:r w:rsidRPr="0001154A">
        <w:rPr>
          <w:rFonts w:cstheme="minorHAnsi"/>
          <w:sz w:val="20"/>
          <w:szCs w:val="20"/>
          <w:shd w:val="clear" w:color="auto" w:fill="FFFFFF"/>
        </w:rPr>
        <w:t>, </w:t>
      </w:r>
      <w:r w:rsidRPr="0001154A">
        <w:rPr>
          <w:rFonts w:cstheme="minorHAnsi"/>
          <w:i/>
          <w:iCs/>
          <w:sz w:val="20"/>
          <w:szCs w:val="20"/>
          <w:shd w:val="clear" w:color="auto" w:fill="FFFFFF"/>
        </w:rPr>
        <w:t>16</w:t>
      </w:r>
      <w:r w:rsidRPr="0001154A">
        <w:rPr>
          <w:rFonts w:cstheme="minorHAnsi"/>
          <w:sz w:val="20"/>
          <w:szCs w:val="20"/>
          <w:shd w:val="clear" w:color="auto" w:fill="FFFFFF"/>
        </w:rPr>
        <w:t>, 128-136.</w:t>
      </w:r>
    </w:p>
    <w:p w14:paraId="72BA5600" w14:textId="77777777" w:rsidR="0001154A" w:rsidRPr="0001154A" w:rsidRDefault="0001154A" w:rsidP="0001154A">
      <w:pPr>
        <w:pStyle w:val="NoSpacing"/>
        <w:numPr>
          <w:ilvl w:val="0"/>
          <w:numId w:val="1"/>
        </w:numPr>
      </w:pPr>
      <w:r w:rsidRPr="0001154A">
        <w:rPr>
          <w:rFonts w:cstheme="minorHAnsi"/>
          <w:sz w:val="20"/>
          <w:szCs w:val="20"/>
        </w:rPr>
        <w:t xml:space="preserve">Arnette III, Gerald, "The Path to the Top: How Career Paths Differ Between College and Non-College Major League Baseball Players" (2014). </w:t>
      </w:r>
      <w:r w:rsidRPr="0001154A">
        <w:rPr>
          <w:rFonts w:cstheme="minorHAnsi"/>
          <w:i/>
          <w:iCs/>
          <w:sz w:val="20"/>
          <w:szCs w:val="20"/>
        </w:rPr>
        <w:t xml:space="preserve">All Theses. </w:t>
      </w:r>
      <w:r w:rsidRPr="0001154A">
        <w:rPr>
          <w:rFonts w:cstheme="minorHAnsi"/>
          <w:sz w:val="20"/>
          <w:szCs w:val="20"/>
        </w:rPr>
        <w:t>Paper 2045.</w:t>
      </w:r>
    </w:p>
    <w:p w14:paraId="7182350F" w14:textId="77777777" w:rsidR="0001154A" w:rsidRPr="0001154A" w:rsidRDefault="0001154A" w:rsidP="0001154A">
      <w:pPr>
        <w:pStyle w:val="NoSpacing"/>
        <w:numPr>
          <w:ilvl w:val="0"/>
          <w:numId w:val="1"/>
        </w:numPr>
      </w:pPr>
      <w:r w:rsidRPr="0001154A">
        <w:rPr>
          <w:rFonts w:cstheme="minorHAnsi"/>
          <w:sz w:val="20"/>
          <w:szCs w:val="20"/>
        </w:rPr>
        <w:t xml:space="preserve">Greene, Alexander C., "The Success of NBA Draft Picks: Can College Careers Predict NBA Winners?" (2015). </w:t>
      </w:r>
      <w:r w:rsidRPr="0001154A">
        <w:rPr>
          <w:rFonts w:cstheme="minorHAnsi"/>
          <w:i/>
          <w:iCs/>
          <w:sz w:val="20"/>
          <w:szCs w:val="20"/>
        </w:rPr>
        <w:t xml:space="preserve">Culminating Projects in Applied Statistics. </w:t>
      </w:r>
      <w:r w:rsidRPr="0001154A">
        <w:rPr>
          <w:rFonts w:cstheme="minorHAnsi"/>
          <w:sz w:val="20"/>
          <w:szCs w:val="20"/>
        </w:rPr>
        <w:t>Paper 4.</w:t>
      </w:r>
    </w:p>
    <w:p w14:paraId="2B3A726B" w14:textId="77777777" w:rsidR="0001154A" w:rsidRPr="0001154A" w:rsidRDefault="0001154A" w:rsidP="0001154A">
      <w:pPr>
        <w:pStyle w:val="NoSpacing"/>
        <w:numPr>
          <w:ilvl w:val="0"/>
          <w:numId w:val="1"/>
        </w:numPr>
      </w:pPr>
      <w:r w:rsidRPr="0001154A">
        <w:rPr>
          <w:rFonts w:cstheme="minorHAnsi"/>
          <w:sz w:val="20"/>
          <w:szCs w:val="20"/>
          <w:shd w:val="clear" w:color="auto" w:fill="FFFFFF"/>
          <w:lang w:val="nl-NL"/>
        </w:rPr>
        <w:t xml:space="preserve">Berri, D., Brook, S., &amp; Fenn, A. (2010). </w:t>
      </w:r>
      <w:r w:rsidRPr="0001154A">
        <w:rPr>
          <w:rFonts w:cstheme="minorHAnsi"/>
          <w:sz w:val="20"/>
          <w:szCs w:val="20"/>
          <w:shd w:val="clear" w:color="auto" w:fill="FFFFFF"/>
        </w:rPr>
        <w:t>From college to the pros: predicting the NBA amateur player draft. </w:t>
      </w:r>
      <w:r w:rsidRPr="0001154A">
        <w:rPr>
          <w:rFonts w:cstheme="minorHAnsi"/>
          <w:i/>
          <w:iCs/>
          <w:sz w:val="20"/>
          <w:szCs w:val="20"/>
          <w:shd w:val="clear" w:color="auto" w:fill="FFFFFF"/>
        </w:rPr>
        <w:t>Journal Of Productivity Analysis</w:t>
      </w:r>
      <w:r w:rsidRPr="0001154A">
        <w:rPr>
          <w:rFonts w:cstheme="minorHAnsi"/>
          <w:sz w:val="20"/>
          <w:szCs w:val="20"/>
          <w:shd w:val="clear" w:color="auto" w:fill="FFFFFF"/>
        </w:rPr>
        <w:t>, </w:t>
      </w:r>
      <w:r w:rsidRPr="0001154A">
        <w:rPr>
          <w:rFonts w:cstheme="minorHAnsi"/>
          <w:i/>
          <w:iCs/>
          <w:sz w:val="20"/>
          <w:szCs w:val="20"/>
          <w:shd w:val="clear" w:color="auto" w:fill="FFFFFF"/>
        </w:rPr>
        <w:t>35</w:t>
      </w:r>
      <w:r w:rsidRPr="0001154A">
        <w:rPr>
          <w:rFonts w:cstheme="minorHAnsi"/>
          <w:sz w:val="20"/>
          <w:szCs w:val="20"/>
          <w:shd w:val="clear" w:color="auto" w:fill="FFFFFF"/>
        </w:rPr>
        <w:t xml:space="preserve">(1), 25-35. </w:t>
      </w:r>
      <w:hyperlink r:id="rId10" w:history="1">
        <w:r w:rsidRPr="00951E6C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http://dx.doi.org/10.1007/s11123-010-0187-x</w:t>
        </w:r>
      </w:hyperlink>
    </w:p>
    <w:p w14:paraId="7C4430FC" w14:textId="77777777" w:rsidR="0001154A" w:rsidRPr="0001154A" w:rsidRDefault="0001154A" w:rsidP="0001154A">
      <w:pPr>
        <w:pStyle w:val="NoSpacing"/>
        <w:numPr>
          <w:ilvl w:val="0"/>
          <w:numId w:val="1"/>
        </w:numPr>
      </w:pPr>
      <w:r w:rsidRPr="0001154A">
        <w:rPr>
          <w:rFonts w:cstheme="minorHAnsi"/>
          <w:sz w:val="20"/>
          <w:szCs w:val="20"/>
          <w:shd w:val="clear" w:color="auto" w:fill="FFFFFF"/>
          <w:lang w:val="nl-NL"/>
        </w:rPr>
        <w:t xml:space="preserve">Loeffelholz, B., Bednar, E., &amp; Bauer, K. (2009). </w:t>
      </w:r>
      <w:r w:rsidRPr="0001154A">
        <w:rPr>
          <w:rFonts w:cstheme="minorHAnsi"/>
          <w:sz w:val="20"/>
          <w:szCs w:val="20"/>
          <w:shd w:val="clear" w:color="auto" w:fill="FFFFFF"/>
        </w:rPr>
        <w:t>Predicting NBA Games Using Neural Networks. </w:t>
      </w:r>
      <w:r w:rsidRPr="0001154A">
        <w:rPr>
          <w:rFonts w:cstheme="minorHAnsi"/>
          <w:i/>
          <w:iCs/>
          <w:sz w:val="20"/>
          <w:szCs w:val="20"/>
          <w:shd w:val="clear" w:color="auto" w:fill="FFFFFF"/>
        </w:rPr>
        <w:t>Journal Of Quantitative Analysis In Sports</w:t>
      </w:r>
      <w:r w:rsidRPr="0001154A">
        <w:rPr>
          <w:rFonts w:cstheme="minorHAnsi"/>
          <w:sz w:val="20"/>
          <w:szCs w:val="20"/>
          <w:shd w:val="clear" w:color="auto" w:fill="FFFFFF"/>
        </w:rPr>
        <w:t>, </w:t>
      </w:r>
      <w:r w:rsidRPr="0001154A">
        <w:rPr>
          <w:rFonts w:cstheme="minorHAnsi"/>
          <w:i/>
          <w:iCs/>
          <w:sz w:val="20"/>
          <w:szCs w:val="20"/>
          <w:shd w:val="clear" w:color="auto" w:fill="FFFFFF"/>
        </w:rPr>
        <w:t>5</w:t>
      </w:r>
      <w:r w:rsidRPr="0001154A">
        <w:rPr>
          <w:rFonts w:cstheme="minorHAnsi"/>
          <w:sz w:val="20"/>
          <w:szCs w:val="20"/>
          <w:shd w:val="clear" w:color="auto" w:fill="FFFFFF"/>
        </w:rPr>
        <w:t xml:space="preserve">(1). </w:t>
      </w:r>
      <w:hyperlink r:id="rId11" w:history="1">
        <w:r w:rsidRPr="00951E6C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http://dx.doi.org/10.2202/1559-0410.1156</w:t>
        </w:r>
      </w:hyperlink>
    </w:p>
    <w:p w14:paraId="5F1823A3" w14:textId="77777777" w:rsidR="0001154A" w:rsidRPr="00593752" w:rsidRDefault="00653E5F" w:rsidP="0001154A">
      <w:pPr>
        <w:pStyle w:val="NoSpacing"/>
        <w:numPr>
          <w:ilvl w:val="0"/>
          <w:numId w:val="1"/>
        </w:numPr>
      </w:pPr>
      <w:hyperlink r:id="rId12" w:history="1">
        <w:r w:rsidR="0001154A" w:rsidRPr="0001154A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Zimmermann, Albrecht</w:t>
        </w:r>
      </w:hyperlink>
      <w:r w:rsidR="0001154A" w:rsidRPr="0001154A">
        <w:rPr>
          <w:sz w:val="20"/>
          <w:szCs w:val="20"/>
          <w:shd w:val="clear" w:color="auto" w:fill="FFFFFF"/>
        </w:rPr>
        <w:t>; </w:t>
      </w:r>
      <w:hyperlink r:id="rId13" w:history="1">
        <w:r w:rsidR="0001154A" w:rsidRPr="0001154A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Moorthy, Sruthi</w:t>
        </w:r>
      </w:hyperlink>
      <w:r w:rsidR="0001154A" w:rsidRPr="0001154A">
        <w:rPr>
          <w:sz w:val="20"/>
          <w:szCs w:val="20"/>
          <w:shd w:val="clear" w:color="auto" w:fill="FFFFFF"/>
        </w:rPr>
        <w:t>; </w:t>
      </w:r>
      <w:hyperlink r:id="rId14" w:history="1">
        <w:r w:rsidR="0001154A" w:rsidRPr="0001154A">
          <w:rPr>
            <w:rStyle w:val="Hyperlink"/>
            <w:color w:val="auto"/>
            <w:sz w:val="20"/>
            <w:szCs w:val="20"/>
            <w:u w:val="none"/>
            <w:shd w:val="clear" w:color="auto" w:fill="FFFFFF"/>
          </w:rPr>
          <w:t>Shi, Zifan</w:t>
        </w:r>
      </w:hyperlink>
      <w:r w:rsidR="0001154A" w:rsidRPr="0001154A">
        <w:rPr>
          <w:sz w:val="20"/>
          <w:szCs w:val="20"/>
          <w:shd w:val="clear" w:color="auto" w:fill="FFFFFF"/>
        </w:rPr>
        <w:t xml:space="preserve"> (2013), Predicting college basketball match outcomes using machine learning techniques: some results and lessons learned</w:t>
      </w:r>
    </w:p>
    <w:sectPr w:rsidR="0001154A" w:rsidRPr="00593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panakis Jerry (DKE)" w:date="2018-01-26T11:07:00Z" w:initials="SJ(">
    <w:p w14:paraId="55C8E473" w14:textId="77777777" w:rsidR="00571E99" w:rsidRDefault="00571E99" w:rsidP="00571E99">
      <w:pPr>
        <w:pStyle w:val="CommentText"/>
      </w:pPr>
      <w:r>
        <w:rPr>
          <w:rStyle w:val="CommentReference"/>
        </w:rPr>
        <w:annotationRef/>
      </w:r>
      <w:r>
        <w:t>I would say that you start with this sentence (emphasize the work done in baseball) and then mention applications in basketball (MBL, NBA, etc.). It follows a more a natural flow.</w:t>
      </w:r>
    </w:p>
    <w:p w14:paraId="16F0E08E" w14:textId="77777777" w:rsidR="00571E99" w:rsidRDefault="00571E99" w:rsidP="00571E99">
      <w:pPr>
        <w:pStyle w:val="CommentText"/>
      </w:pPr>
    </w:p>
    <w:p w14:paraId="31E353B8" w14:textId="77777777" w:rsidR="00571E99" w:rsidRDefault="00571E99" w:rsidP="00571E99">
      <w:pPr>
        <w:pStyle w:val="CommentText"/>
      </w:pPr>
      <w:r>
        <w:t>Also pay attention, when you introduce acronyms for the first time (provide the full names). Like NBA</w:t>
      </w:r>
    </w:p>
  </w:comment>
  <w:comment w:id="2" w:author="Jozefzoon, O.R. (Redencio)" w:date="2018-01-26T11:52:00Z" w:initials="JO(">
    <w:p w14:paraId="25EA7C01" w14:textId="22E4E14D" w:rsidR="00EC1BE5" w:rsidRDefault="00EC1BE5">
      <w:pPr>
        <w:pStyle w:val="CommentText"/>
      </w:pPr>
      <w:r>
        <w:rPr>
          <w:rStyle w:val="CommentReference"/>
        </w:rPr>
        <w:annotationRef/>
      </w:r>
      <w:r>
        <w:t>Seen, solved</w:t>
      </w:r>
    </w:p>
  </w:comment>
  <w:comment w:id="7" w:author="Spanakis Jerry (DKE)" w:date="2018-01-26T11:06:00Z" w:initials="SJ(">
    <w:p w14:paraId="46D3EE1D" w14:textId="77777777" w:rsidR="00B0547C" w:rsidRDefault="00B0547C">
      <w:pPr>
        <w:pStyle w:val="CommentText"/>
      </w:pPr>
      <w:r>
        <w:rPr>
          <w:rStyle w:val="CommentReference"/>
        </w:rPr>
        <w:annotationRef/>
      </w:r>
      <w:r>
        <w:t>I am pretty sure properties is not the correct word.</w:t>
      </w:r>
    </w:p>
  </w:comment>
  <w:comment w:id="11" w:author="Spanakis Jerry (DKE)" w:date="2018-01-26T11:07:00Z" w:initials="SJ(">
    <w:p w14:paraId="4B62ACDF" w14:textId="77777777" w:rsidR="00B0547C" w:rsidRDefault="00B0547C">
      <w:pPr>
        <w:pStyle w:val="CommentText"/>
      </w:pPr>
      <w:r>
        <w:rPr>
          <w:rStyle w:val="CommentReference"/>
        </w:rPr>
        <w:annotationRef/>
      </w:r>
      <w:r>
        <w:t>I would say that you start with this sentence (emphasize the work done in baseball) and then mention applications in basketball (MBL, NBA, etc.). It follows a more a natural flow.</w:t>
      </w:r>
    </w:p>
    <w:p w14:paraId="238EB4CA" w14:textId="77777777" w:rsidR="00B0547C" w:rsidRDefault="00B0547C">
      <w:pPr>
        <w:pStyle w:val="CommentText"/>
      </w:pPr>
    </w:p>
    <w:p w14:paraId="34BA71B1" w14:textId="77777777" w:rsidR="00B0547C" w:rsidRDefault="00B0547C">
      <w:pPr>
        <w:pStyle w:val="CommentText"/>
      </w:pPr>
      <w:r>
        <w:t>Also pay attention, when you introduce acronyms for the first time (provide the full names). Like NBA</w:t>
      </w:r>
    </w:p>
  </w:comment>
  <w:comment w:id="18" w:author="Spanakis Jerry (DKE)" w:date="2018-01-26T11:09:00Z" w:initials="SJ(">
    <w:p w14:paraId="6FA851A3" w14:textId="77777777" w:rsidR="00B0547C" w:rsidRDefault="00B0547C">
      <w:pPr>
        <w:pStyle w:val="CommentText"/>
      </w:pPr>
      <w:r>
        <w:rPr>
          <w:rStyle w:val="CommentReference"/>
        </w:rPr>
        <w:annotationRef/>
      </w:r>
      <w:r>
        <w:t>“works” might fit better</w:t>
      </w:r>
    </w:p>
  </w:comment>
  <w:comment w:id="23" w:author="Spanakis Jerry (DKE)" w:date="2018-01-26T11:10:00Z" w:initials="SJ(">
    <w:p w14:paraId="2750DF37" w14:textId="77777777" w:rsidR="00B0547C" w:rsidRDefault="00B0547C">
      <w:pPr>
        <w:pStyle w:val="CommentText"/>
      </w:pPr>
      <w:r>
        <w:rPr>
          <w:rStyle w:val="CommentReference"/>
        </w:rPr>
        <w:annotationRef/>
      </w:r>
      <w:r>
        <w:t>I don’t get it?</w:t>
      </w:r>
    </w:p>
  </w:comment>
  <w:comment w:id="31" w:author="Spanakis Jerry (DKE)" w:date="2018-01-26T11:10:00Z" w:initials="SJ(">
    <w:p w14:paraId="64900457" w14:textId="77777777" w:rsidR="00B0547C" w:rsidRDefault="00B0547C">
      <w:pPr>
        <w:pStyle w:val="CommentText"/>
      </w:pPr>
      <w:r>
        <w:rPr>
          <w:rStyle w:val="CommentReference"/>
        </w:rPr>
        <w:annotationRef/>
      </w:r>
      <w:r>
        <w:t>a consequence?</w:t>
      </w:r>
    </w:p>
  </w:comment>
  <w:comment w:id="32" w:author="Jozefzoon, O.R. (Redencio)" w:date="2018-01-26T11:52:00Z" w:initials="JO(">
    <w:p w14:paraId="41A4022B" w14:textId="1E05549C" w:rsidR="00EC1BE5" w:rsidRDefault="00EC1BE5">
      <w:pPr>
        <w:pStyle w:val="CommentText"/>
      </w:pPr>
      <w:r>
        <w:rPr>
          <w:rStyle w:val="CommentReference"/>
        </w:rPr>
        <w:annotationRef/>
      </w:r>
      <w:r>
        <w:t>Fits better</w:t>
      </w:r>
    </w:p>
  </w:comment>
  <w:comment w:id="36" w:author="Spanakis Jerry (DKE)" w:date="2018-01-26T11:11:00Z" w:initials="SJ(">
    <w:p w14:paraId="040362C3" w14:textId="77777777" w:rsidR="00B0547C" w:rsidRDefault="00B0547C">
      <w:pPr>
        <w:pStyle w:val="CommentText"/>
      </w:pPr>
      <w:r>
        <w:rPr>
          <w:rStyle w:val="CommentReference"/>
        </w:rPr>
        <w:annotationRef/>
      </w:r>
      <w:r>
        <w:t>You mix too many things here. You can say ML algorithms (and then leave it more open to Decision Trees, Support Vector Machines and Neural Networks).</w:t>
      </w:r>
    </w:p>
    <w:p w14:paraId="10F08E90" w14:textId="77777777" w:rsidR="00B0547C" w:rsidRDefault="00B0547C">
      <w:pPr>
        <w:pStyle w:val="CommentText"/>
      </w:pPr>
    </w:p>
    <w:p w14:paraId="7799D4DE" w14:textId="77777777" w:rsidR="00B0547C" w:rsidRDefault="00B0547C">
      <w:pPr>
        <w:pStyle w:val="CommentText"/>
      </w:pPr>
      <w:r>
        <w:t>DT and SVMs are not NN.</w:t>
      </w:r>
    </w:p>
  </w:comment>
  <w:comment w:id="37" w:author="Jozefzoon, O.R. (Redencio)" w:date="2018-01-26T11:52:00Z" w:initials="JO(">
    <w:p w14:paraId="4D8BA0D7" w14:textId="0B372E7B" w:rsidR="00EC1BE5" w:rsidRDefault="00EC1BE5">
      <w:pPr>
        <w:pStyle w:val="CommentText"/>
      </w:pPr>
      <w:r>
        <w:rPr>
          <w:rStyle w:val="CommentReference"/>
        </w:rPr>
        <w:annotationRef/>
      </w:r>
      <w:r>
        <w:t>Seen</w:t>
      </w:r>
    </w:p>
  </w:comment>
  <w:comment w:id="69" w:author="Spanakis Jerry (DKE)" w:date="2018-01-26T11:13:00Z" w:initials="SJ(">
    <w:p w14:paraId="63884F71" w14:textId="77777777" w:rsidR="005F3707" w:rsidRDefault="005F3707">
      <w:pPr>
        <w:pStyle w:val="CommentText"/>
      </w:pPr>
      <w:r>
        <w:rPr>
          <w:rStyle w:val="CommentReference"/>
        </w:rPr>
        <w:annotationRef/>
      </w:r>
      <w:r>
        <w:t>This sentence is confusing. You mean, how you evaluate the outcome?</w:t>
      </w:r>
    </w:p>
  </w:comment>
  <w:comment w:id="70" w:author="Jozefzoon, O.R. (Redencio)" w:date="2018-01-26T11:52:00Z" w:initials="JO(">
    <w:p w14:paraId="5EFEDBD4" w14:textId="1AEBD92B" w:rsidR="00EC1BE5" w:rsidRDefault="00EC1BE5">
      <w:pPr>
        <w:pStyle w:val="CommentText"/>
      </w:pPr>
      <w:r>
        <w:rPr>
          <w:rStyle w:val="CommentReference"/>
        </w:rPr>
        <w:annotationRef/>
      </w:r>
      <w:r>
        <w:t>Seen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E353B8" w15:done="0"/>
  <w15:commentEx w15:paraId="25EA7C01" w15:paraIdParent="31E353B8" w15:done="0"/>
  <w15:commentEx w15:paraId="46D3EE1D" w15:done="0"/>
  <w15:commentEx w15:paraId="34BA71B1" w15:done="0"/>
  <w15:commentEx w15:paraId="6FA851A3" w15:done="0"/>
  <w15:commentEx w15:paraId="2750DF37" w15:done="0"/>
  <w15:commentEx w15:paraId="64900457" w15:done="0"/>
  <w15:commentEx w15:paraId="41A4022B" w15:paraIdParent="64900457" w15:done="0"/>
  <w15:commentEx w15:paraId="7799D4DE" w15:done="0"/>
  <w15:commentEx w15:paraId="4D8BA0D7" w15:paraIdParent="7799D4DE" w15:done="0"/>
  <w15:commentEx w15:paraId="63884F71" w15:done="0"/>
  <w15:commentEx w15:paraId="5EFEDBD4" w15:paraIdParent="63884F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E353B8" w16cid:durableId="1E158E02"/>
  <w16cid:commentId w16cid:paraId="25EA7C01" w16cid:durableId="1E1594E2"/>
  <w16cid:commentId w16cid:paraId="46D3EE1D" w16cid:durableId="1E158A2E"/>
  <w16cid:commentId w16cid:paraId="34BA71B1" w16cid:durableId="1E158A71"/>
  <w16cid:commentId w16cid:paraId="6FA851A3" w16cid:durableId="1E158AEB"/>
  <w16cid:commentId w16cid:paraId="2750DF37" w16cid:durableId="1E158B23"/>
  <w16cid:commentId w16cid:paraId="64900457" w16cid:durableId="1E158B35"/>
  <w16cid:commentId w16cid:paraId="41A4022B" w16cid:durableId="1E1594EB"/>
  <w16cid:commentId w16cid:paraId="7799D4DE" w16cid:durableId="1E158B4B"/>
  <w16cid:commentId w16cid:paraId="4D8BA0D7" w16cid:durableId="1E1594F2"/>
  <w16cid:commentId w16cid:paraId="63884F71" w16cid:durableId="1E158BC0"/>
  <w16cid:commentId w16cid:paraId="5EFEDBD4" w16cid:durableId="1E1594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8E7E6" w14:textId="77777777" w:rsidR="008D4D0F" w:rsidRDefault="008D4D0F" w:rsidP="00EE0A4F">
      <w:pPr>
        <w:spacing w:after="0" w:line="240" w:lineRule="auto"/>
      </w:pPr>
      <w:r>
        <w:separator/>
      </w:r>
    </w:p>
  </w:endnote>
  <w:endnote w:type="continuationSeparator" w:id="0">
    <w:p w14:paraId="7F5FFF79" w14:textId="77777777" w:rsidR="008D4D0F" w:rsidRDefault="008D4D0F" w:rsidP="00EE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5A6D" w14:textId="77777777" w:rsidR="008D4D0F" w:rsidRDefault="008D4D0F" w:rsidP="00EE0A4F">
      <w:pPr>
        <w:spacing w:after="0" w:line="240" w:lineRule="auto"/>
      </w:pPr>
      <w:r>
        <w:separator/>
      </w:r>
    </w:p>
  </w:footnote>
  <w:footnote w:type="continuationSeparator" w:id="0">
    <w:p w14:paraId="26C58B0A" w14:textId="77777777" w:rsidR="008D4D0F" w:rsidRDefault="008D4D0F" w:rsidP="00EE0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508FD"/>
    <w:multiLevelType w:val="hybridMultilevel"/>
    <w:tmpl w:val="FB06D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zefzoon, O.R. (Redencio)">
    <w15:presenceInfo w15:providerId="AD" w15:userId="S-1-5-21-213760605-1112973888-173998671-513113"/>
  </w15:person>
  <w15:person w15:author="Spanakis Jerry (DKE)">
    <w15:presenceInfo w15:providerId="Windows Live" w15:userId="2bd82598-cbc0-4eef-840f-210c86a8ad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03"/>
    <w:rsid w:val="0001154A"/>
    <w:rsid w:val="00031758"/>
    <w:rsid w:val="001B64DC"/>
    <w:rsid w:val="00242243"/>
    <w:rsid w:val="00287AAB"/>
    <w:rsid w:val="003211F8"/>
    <w:rsid w:val="00571E99"/>
    <w:rsid w:val="00593752"/>
    <w:rsid w:val="005B5725"/>
    <w:rsid w:val="005F3707"/>
    <w:rsid w:val="00653E5F"/>
    <w:rsid w:val="00786CB5"/>
    <w:rsid w:val="007915E0"/>
    <w:rsid w:val="007A3D72"/>
    <w:rsid w:val="007C114E"/>
    <w:rsid w:val="008410ED"/>
    <w:rsid w:val="00866C03"/>
    <w:rsid w:val="008D4D0F"/>
    <w:rsid w:val="008E4DC7"/>
    <w:rsid w:val="00A45F30"/>
    <w:rsid w:val="00AC671E"/>
    <w:rsid w:val="00AC6CBD"/>
    <w:rsid w:val="00AE48FD"/>
    <w:rsid w:val="00B0547C"/>
    <w:rsid w:val="00D97760"/>
    <w:rsid w:val="00E378EF"/>
    <w:rsid w:val="00E90BFB"/>
    <w:rsid w:val="00EC1BE5"/>
    <w:rsid w:val="00E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8A0C"/>
  <w15:chartTrackingRefBased/>
  <w15:docId w15:val="{C0E9EEDC-90FA-4CD2-BEB8-6D01562A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E0A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0A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0A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37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3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3752"/>
    <w:rPr>
      <w:vertAlign w:val="superscript"/>
    </w:rPr>
  </w:style>
  <w:style w:type="paragraph" w:styleId="NoSpacing">
    <w:name w:val="No Spacing"/>
    <w:uiPriority w:val="1"/>
    <w:qFormat/>
    <w:rsid w:val="007A3D72"/>
    <w:pPr>
      <w:spacing w:after="0" w:line="240" w:lineRule="auto"/>
    </w:pPr>
  </w:style>
  <w:style w:type="paragraph" w:customStyle="1" w:styleId="Default">
    <w:name w:val="Default"/>
    <w:rsid w:val="008E4D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15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54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B05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4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47C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7C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adsabs.harvard.edu/cgi-bin/author_form?author=Moorthy,+S&amp;fullauthor=Moorthy,%20Sruthi&amp;charset=UTF-8&amp;db_key=PRE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adsabs.harvard.edu/cgi-bin/author_form?author=Zimmermann,+A&amp;fullauthor=Zimmermann,%20Albrecht&amp;charset=UTF-8&amp;db_key=P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2202/1559-0410.115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007/s11123-010-0187-x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adsabs.harvard.edu/cgi-bin/author_form?author=Shi,+Z&amp;fullauthor=Shi,%20Zifan&amp;charset=UTF-8&amp;db_key=P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Jozefzoon, O.R. (Redencio)</dc:creator>
  <cp:keywords/>
  <dc:description/>
  <cp:lastModifiedBy>Jozefzoon, O.R. (Redencio)</cp:lastModifiedBy>
  <cp:revision>3</cp:revision>
  <dcterms:created xsi:type="dcterms:W3CDTF">2018-01-26T12:29:00Z</dcterms:created>
  <dcterms:modified xsi:type="dcterms:W3CDTF">2018-01-27T20:11:00Z</dcterms:modified>
</cp:coreProperties>
</file>